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Mobile </w:t>
      </w:r>
    </w:p>
    <w:p w:rsidR="00865EA8" w:rsidRDefault="00865EA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371CC4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1962150</wp:posOffset>
            </wp:positionH>
            <wp:positionV relativeFrom="paragraph">
              <wp:posOffset>257138</wp:posOffset>
            </wp:positionV>
            <wp:extent cx="1905000" cy="1905000"/>
            <wp:effectExtent l="0" t="0" r="0" b="0"/>
            <wp:wrapNone/>
            <wp:docPr id="8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EA8" w:rsidRDefault="00865EA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865EA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865EA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865EA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65EA8" w:rsidRDefault="00371CC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5 :</w:t>
      </w:r>
      <w:proofErr w:type="gramEnd"/>
    </w:p>
    <w:tbl>
      <w:tblPr>
        <w:tblStyle w:val="a"/>
        <w:tblW w:w="60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480"/>
      </w:tblGrid>
      <w:tr w:rsidR="00865EA8">
        <w:trPr>
          <w:trHeight w:val="441"/>
          <w:jc w:val="center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11322010 </w:t>
            </w:r>
          </w:p>
        </w:tc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Richard Paulus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Aritonang</w:t>
            </w:r>
            <w:proofErr w:type="spellEnd"/>
          </w:p>
        </w:tc>
      </w:tr>
      <w:tr w:rsidR="00865EA8">
        <w:trPr>
          <w:jc w:val="center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11322033</w:t>
            </w:r>
          </w:p>
        </w:tc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Eka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Syahputra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Lumbanraja</w:t>
            </w:r>
            <w:proofErr w:type="spellEnd"/>
          </w:p>
        </w:tc>
      </w:tr>
      <w:tr w:rsidR="00865EA8">
        <w:trPr>
          <w:jc w:val="center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11322040</w:t>
            </w:r>
          </w:p>
        </w:tc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Cristian Nicolas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Tambunan</w:t>
            </w:r>
            <w:proofErr w:type="spellEnd"/>
          </w:p>
        </w:tc>
      </w:tr>
      <w:tr w:rsidR="00865EA8">
        <w:trPr>
          <w:jc w:val="center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11322053</w:t>
            </w:r>
          </w:p>
        </w:tc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Helen Yohana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Sihombing</w:t>
            </w:r>
            <w:proofErr w:type="spellEnd"/>
          </w:p>
        </w:tc>
      </w:tr>
      <w:tr w:rsidR="00865EA8">
        <w:trPr>
          <w:jc w:val="center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11322061</w:t>
            </w:r>
          </w:p>
        </w:tc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A8" w:rsidRDefault="0037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Johanna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Romauli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Siagian</w:t>
            </w:r>
            <w:proofErr w:type="spellEnd"/>
          </w:p>
        </w:tc>
      </w:tr>
    </w:tbl>
    <w:p w:rsidR="00865EA8" w:rsidRDefault="00865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Del</w:t>
      </w:r>
    </w:p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Vokasi</w:t>
      </w:r>
      <w:proofErr w:type="spellEnd"/>
    </w:p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D3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</w:p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Laguboti</w:t>
      </w:r>
      <w:proofErr w:type="spellEnd"/>
    </w:p>
    <w:p w:rsidR="00865EA8" w:rsidRDefault="00371CC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2023</w:t>
      </w:r>
    </w:p>
    <w:p w:rsidR="00865EA8" w:rsidRDefault="00371CC4">
      <w:pPr>
        <w:pStyle w:val="Title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q9yihzeh9tow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Asumsi</w:t>
      </w:r>
      <w:proofErr w:type="spellEnd"/>
    </w:p>
    <w:p w:rsidR="00865EA8" w:rsidRDefault="00865EA8">
      <w:pPr>
        <w:rPr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DEL BAAK CENTER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IT Del.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IT Del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</w:t>
      </w:r>
      <w:r>
        <w:rPr>
          <w:rFonts w:ascii="Times New Roman" w:eastAsia="Times New Roman" w:hAnsi="Times New Roman" w:cs="Times New Roman"/>
          <w:sz w:val="24"/>
          <w:szCs w:val="24"/>
        </w:rPr>
        <w:t>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5EA8" w:rsidRDefault="00371CC4" w:rsidP="003F296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(BAAK)</w:t>
      </w:r>
    </w:p>
    <w:p w:rsidR="00865EA8" w:rsidRDefault="00371CC4" w:rsidP="003F296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371CC4" w:rsidP="003F296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865EA8" w:rsidRDefault="00371CC4" w:rsidP="003F296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Del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KTP, NIM,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Username(Email)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Account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Facebook Account.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Login/Logout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logout,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logout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approve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ooking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Surat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approve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approve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(IB)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approve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requ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 17.00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(08.00 – 17.00,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request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cancel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S, M, L, XL, XXL).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sz w:val="24"/>
          <w:szCs w:val="24"/>
        </w:rPr>
        <w:t>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nominal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report/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/history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request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cancel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request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booking.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(CRUD)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865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:rsidR="00865EA8" w:rsidRDefault="00371CC4" w:rsidP="003F296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-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valid.</w:t>
      </w:r>
    </w:p>
    <w:p w:rsidR="00865EA8" w:rsidRDefault="00371CC4" w:rsidP="003F296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BAAK IT Del.</w:t>
      </w:r>
    </w:p>
    <w:p w:rsidR="00865EA8" w:rsidRDefault="00371CC4" w:rsidP="003F296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</w:p>
    <w:p w:rsidR="00865EA8" w:rsidRDefault="00371CC4" w:rsidP="003F296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bookmarkStart w:id="1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Del, request 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Surat.</w:t>
      </w:r>
    </w:p>
    <w:bookmarkEnd w:id="1"/>
    <w:p w:rsidR="00865EA8" w:rsidRDefault="00371CC4" w:rsidP="003F296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865EA8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A8" w:rsidRDefault="00371CC4" w:rsidP="003F2965">
      <w:pPr>
        <w:pStyle w:val="Title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7dbb02kuvbld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Tugas</w:t>
      </w:r>
      <w:proofErr w:type="spellEnd"/>
    </w:p>
    <w:p w:rsidR="00865EA8" w:rsidRDefault="00865EA8" w:rsidP="003F2965">
      <w:pPr>
        <w:spacing w:line="360" w:lineRule="auto"/>
      </w:pPr>
    </w:p>
    <w:p w:rsidR="00865EA8" w:rsidRDefault="00371CC4" w:rsidP="003F29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:rsidR="00865EA8" w:rsidRDefault="00371CC4" w:rsidP="003F296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Christ</w:t>
      </w:r>
      <w:r w:rsidR="003F2965">
        <w:rPr>
          <w:rFonts w:ascii="Times New Roman" w:eastAsia="Times New Roman" w:hAnsi="Times New Roman" w:cs="Times New Roman"/>
          <w:sz w:val="24"/>
          <w:szCs w:val="24"/>
        </w:rPr>
        <w:t xml:space="preserve">ian Nicholas </w:t>
      </w:r>
      <w:proofErr w:type="spellStart"/>
      <w:r w:rsidR="003F2965">
        <w:rPr>
          <w:rFonts w:ascii="Times New Roman" w:eastAsia="Times New Roman" w:hAnsi="Times New Roman" w:cs="Times New Roman"/>
          <w:sz w:val="24"/>
          <w:szCs w:val="24"/>
        </w:rPr>
        <w:t>Tambunan</w:t>
      </w:r>
      <w:proofErr w:type="spellEnd"/>
      <w:r w:rsidR="003F29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3F296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03F2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2965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="003F2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296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="003F2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296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3F2965">
        <w:rPr>
          <w:rFonts w:ascii="Times New Roman" w:eastAsia="Times New Roman" w:hAnsi="Times New Roman" w:cs="Times New Roman"/>
          <w:sz w:val="24"/>
          <w:szCs w:val="24"/>
        </w:rPr>
        <w:t xml:space="preserve"> Flutter</w:t>
      </w:r>
    </w:p>
    <w:p w:rsidR="00865EA8" w:rsidRPr="003F2965" w:rsidRDefault="003F2965" w:rsidP="003F296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Richard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Aritonang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Flutter</w:t>
      </w:r>
    </w:p>
    <w:p w:rsidR="00865EA8" w:rsidRDefault="003F2965" w:rsidP="003F296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Syaputra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 CRUD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865EA8" w:rsidRDefault="00371CC4" w:rsidP="003F296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Helen Yohana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Sihombing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database</w:t>
      </w:r>
    </w:p>
    <w:p w:rsidR="00865EA8" w:rsidRDefault="00371CC4" w:rsidP="003F296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Johanna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database</w:t>
      </w:r>
    </w:p>
    <w:p w:rsidR="00865EA8" w:rsidRDefault="00865EA8" w:rsidP="003F2965">
      <w:pPr>
        <w:spacing w:line="360" w:lineRule="auto"/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>
      <w:pPr>
        <w:rPr>
          <w:sz w:val="24"/>
          <w:szCs w:val="24"/>
        </w:rPr>
      </w:pPr>
    </w:p>
    <w:p w:rsidR="00865EA8" w:rsidRDefault="00865EA8"/>
    <w:p w:rsidR="00865EA8" w:rsidRDefault="00371CC4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7tozn35wsa3d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digunakan</w:t>
      </w:r>
      <w:proofErr w:type="spellEnd"/>
    </w:p>
    <w:p w:rsidR="00865EA8" w:rsidRDefault="00371CC4">
      <w:r>
        <w:tab/>
      </w:r>
    </w:p>
    <w:p w:rsidR="00865EA8" w:rsidRDefault="00371CC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Mahasiswa</w:t>
      </w:r>
      <w:proofErr w:type="spellEnd"/>
      <w:r>
        <w:rPr>
          <w:b/>
          <w:sz w:val="28"/>
          <w:szCs w:val="28"/>
        </w:rPr>
        <w:t xml:space="preserve"> </w:t>
      </w:r>
    </w:p>
    <w:p w:rsidR="00865EA8" w:rsidRDefault="00865EA8">
      <w:pPr>
        <w:rPr>
          <w:b/>
          <w:sz w:val="28"/>
          <w:szCs w:val="28"/>
        </w:rPr>
      </w:pPr>
    </w:p>
    <w:p w:rsidR="00865EA8" w:rsidRDefault="00371CC4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ins w:id="4" w:author="D3 Teknologi Informasi" w:date="2023-12-15T03:33:00Z">
        <w:r>
          <w:rPr>
            <w:b/>
            <w:sz w:val="24"/>
            <w:szCs w:val="24"/>
          </w:rPr>
          <w:t xml:space="preserve">                                                                      Register </w:t>
        </w:r>
      </w:ins>
      <w:ins w:id="5" w:author="D3 Teknologi Informasi" w:date="2023-12-15T03:21:00Z">
        <w:r>
          <w:rPr>
            <w:noProof/>
          </w:rPr>
          <w:drawing>
            <wp:anchor distT="114300" distB="114300" distL="114300" distR="114300" simplePos="0" relativeHeight="251659264" behindDoc="0" locked="0" layoutInCell="1" hidden="0" allowOverlap="1">
              <wp:simplePos x="0" y="0"/>
              <wp:positionH relativeFrom="column">
                <wp:posOffset>3390900</wp:posOffset>
              </wp:positionH>
              <wp:positionV relativeFrom="paragraph">
                <wp:posOffset>224075</wp:posOffset>
              </wp:positionV>
              <wp:extent cx="3009900" cy="5024200"/>
              <wp:effectExtent l="0" t="0" r="0" b="0"/>
              <wp:wrapNone/>
              <wp:docPr id="4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5024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</w:p>
    <w:p w:rsidR="00865EA8" w:rsidRDefault="00371CC4">
      <w:pPr>
        <w:rPr>
          <w:ins w:id="6" w:author="D3 Teknologi Informasi" w:date="2023-12-15T03:21:00Z"/>
          <w:b/>
        </w:rPr>
      </w:pPr>
      <w:r>
        <w:rPr>
          <w:b/>
          <w:noProof/>
        </w:rPr>
        <w:drawing>
          <wp:inline distT="114300" distB="114300" distL="114300" distR="114300">
            <wp:extent cx="3051544" cy="5156791"/>
            <wp:effectExtent l="0" t="0" r="0" b="635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582" cy="5172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EA8" w:rsidRDefault="00865EA8">
      <w:pPr>
        <w:rPr>
          <w:ins w:id="7" w:author="D3 Teknologi Informasi" w:date="2023-12-15T03:21:00Z"/>
          <w:b/>
        </w:rPr>
      </w:pPr>
    </w:p>
    <w:p w:rsidR="00865EA8" w:rsidRDefault="00865EA8">
      <w:pPr>
        <w:rPr>
          <w:ins w:id="8" w:author="D3 Teknologi Informasi" w:date="2023-12-15T03:21:00Z"/>
          <w:b/>
        </w:rPr>
      </w:pPr>
    </w:p>
    <w:p w:rsidR="00865EA8" w:rsidRDefault="00865EA8">
      <w:pPr>
        <w:rPr>
          <w:ins w:id="9" w:author="D3 Teknologi Informasi" w:date="2023-12-15T03:21:00Z"/>
          <w:b/>
        </w:rPr>
      </w:pPr>
    </w:p>
    <w:p w:rsidR="00865EA8" w:rsidRDefault="00865EA8">
      <w:pPr>
        <w:rPr>
          <w:ins w:id="10" w:author="D3 Teknologi Informasi" w:date="2023-12-15T03:21:00Z"/>
          <w:b/>
        </w:rPr>
      </w:pPr>
    </w:p>
    <w:p w:rsidR="00865EA8" w:rsidRDefault="00865EA8">
      <w:pPr>
        <w:rPr>
          <w:ins w:id="11" w:author="D3 Teknologi Informasi" w:date="2023-12-15T03:21:00Z"/>
          <w:b/>
        </w:rPr>
      </w:pPr>
    </w:p>
    <w:p w:rsidR="00865EA8" w:rsidRDefault="00865EA8">
      <w:pPr>
        <w:rPr>
          <w:ins w:id="12" w:author="D3 Teknologi Informasi" w:date="2023-12-15T03:21:00Z"/>
          <w:b/>
        </w:rPr>
      </w:pPr>
    </w:p>
    <w:p w:rsidR="00865EA8" w:rsidRDefault="00865EA8">
      <w:pPr>
        <w:rPr>
          <w:ins w:id="13" w:author="D3 Teknologi Informasi" w:date="2023-12-15T03:21:00Z"/>
          <w:b/>
        </w:rPr>
      </w:pPr>
    </w:p>
    <w:p w:rsidR="00865EA8" w:rsidRDefault="00865EA8">
      <w:pPr>
        <w:rPr>
          <w:ins w:id="14" w:author="D3 Teknologi Informasi" w:date="2023-12-15T03:21:00Z"/>
          <w:b/>
        </w:rPr>
      </w:pPr>
    </w:p>
    <w:p w:rsidR="00865EA8" w:rsidRDefault="00865EA8">
      <w:pPr>
        <w:rPr>
          <w:ins w:id="15" w:author="D3 Teknologi Informasi" w:date="2023-12-15T03:21:00Z"/>
          <w:b/>
        </w:rPr>
      </w:pPr>
    </w:p>
    <w:p w:rsidR="00865EA8" w:rsidRDefault="00865EA8">
      <w:pPr>
        <w:rPr>
          <w:ins w:id="16" w:author="D3 Teknologi Informasi" w:date="2023-12-15T03:21:00Z"/>
          <w:b/>
        </w:rPr>
      </w:pPr>
    </w:p>
    <w:p w:rsidR="00865EA8" w:rsidRDefault="00865EA8">
      <w:pPr>
        <w:rPr>
          <w:ins w:id="17" w:author="D3 Teknologi Informasi" w:date="2023-12-15T03:21:00Z"/>
          <w:b/>
        </w:rPr>
      </w:pPr>
    </w:p>
    <w:p w:rsidR="00865EA8" w:rsidRDefault="00865EA8">
      <w:pPr>
        <w:rPr>
          <w:ins w:id="18" w:author="D3 Teknologi Informasi" w:date="2023-12-15T03:21:00Z"/>
          <w:b/>
        </w:rPr>
      </w:pPr>
    </w:p>
    <w:p w:rsidR="00865EA8" w:rsidRDefault="00865EA8">
      <w:pPr>
        <w:rPr>
          <w:ins w:id="19" w:author="D3 Teknologi Informasi" w:date="2023-12-15T03:21:00Z"/>
          <w:b/>
        </w:rPr>
      </w:pPr>
    </w:p>
    <w:p w:rsidR="00865EA8" w:rsidRDefault="00865EA8">
      <w:pPr>
        <w:rPr>
          <w:ins w:id="20" w:author="D3 Teknologi Informasi" w:date="2023-12-15T03:21:00Z"/>
          <w:b/>
        </w:rPr>
      </w:pPr>
    </w:p>
    <w:p w:rsidR="00865EA8" w:rsidRDefault="00371CC4">
      <w:pPr>
        <w:rPr>
          <w:ins w:id="21" w:author="D3 Teknologi Informasi" w:date="2023-12-15T03:21:00Z"/>
          <w:b/>
        </w:rPr>
      </w:pPr>
      <w:ins w:id="22" w:author="D3 Teknologi Informasi" w:date="2023-12-15T03:21:00Z">
        <w:r>
          <w:rPr>
            <w:b/>
          </w:rPr>
          <w:t>Home</w:t>
        </w:r>
      </w:ins>
    </w:p>
    <w:p w:rsidR="00865EA8" w:rsidRDefault="003F2965">
      <w:pPr>
        <w:rPr>
          <w:ins w:id="23" w:author="D3 Teknologi Informasi" w:date="2023-12-15T03:21:00Z"/>
          <w:b/>
        </w:rPr>
      </w:pPr>
      <w:r w:rsidRPr="003F2965">
        <w:rPr>
          <w:b/>
          <w:noProof/>
        </w:rPr>
        <w:drawing>
          <wp:inline distT="0" distB="0" distL="0" distR="0">
            <wp:extent cx="4816549" cy="6984253"/>
            <wp:effectExtent l="0" t="0" r="3175" b="7620"/>
            <wp:docPr id="19" name="Picture 19" descr="C:\Users\Helen\AppData\Local\Packages\5319275A.WhatsAppDesktop_cv1g1gvanyjgm\TempState\03C60B7FC8519077914166EBCFBD6A34\WhatsApp Image 2023-12-15 at 10.18.12_e6ed8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Packages\5319275A.WhatsAppDesktop_cv1g1gvanyjgm\TempState\03C60B7FC8519077914166EBCFBD6A34\WhatsApp Image 2023-12-15 at 10.18.12_e6ed82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477" cy="70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A8" w:rsidRDefault="00865EA8">
      <w:pPr>
        <w:rPr>
          <w:ins w:id="24" w:author="D3 Teknologi Informasi" w:date="2023-12-15T03:21:00Z"/>
          <w:b/>
        </w:rPr>
      </w:pPr>
    </w:p>
    <w:p w:rsidR="00865EA8" w:rsidRDefault="00865EA8">
      <w:pPr>
        <w:rPr>
          <w:ins w:id="25" w:author="D3 Teknologi Informasi" w:date="2023-12-15T03:21:00Z"/>
          <w:b/>
        </w:rPr>
      </w:pPr>
    </w:p>
    <w:p w:rsidR="00865EA8" w:rsidRDefault="00865EA8">
      <w:pPr>
        <w:rPr>
          <w:ins w:id="26" w:author="D3 Teknologi Informasi" w:date="2023-12-15T03:21:00Z"/>
          <w:b/>
        </w:rPr>
      </w:pPr>
    </w:p>
    <w:p w:rsidR="00865EA8" w:rsidRDefault="00865EA8">
      <w:pPr>
        <w:rPr>
          <w:ins w:id="27" w:author="D3 Teknologi Informasi" w:date="2023-12-15T03:21:00Z"/>
          <w:b/>
        </w:rPr>
      </w:pPr>
    </w:p>
    <w:p w:rsidR="00865EA8" w:rsidRDefault="00865EA8">
      <w:pPr>
        <w:rPr>
          <w:ins w:id="28" w:author="D3 Teknologi Informasi" w:date="2023-12-15T03:21:00Z"/>
          <w:b/>
        </w:rPr>
      </w:pPr>
    </w:p>
    <w:p w:rsidR="00865EA8" w:rsidRDefault="00865EA8">
      <w:pPr>
        <w:rPr>
          <w:ins w:id="29" w:author="D3 Teknologi Informasi" w:date="2023-12-15T03:21:00Z"/>
          <w:b/>
        </w:rPr>
      </w:pPr>
    </w:p>
    <w:p w:rsidR="00865EA8" w:rsidRDefault="00865EA8">
      <w:pPr>
        <w:rPr>
          <w:ins w:id="30" w:author="D3 Teknologi Informasi" w:date="2023-12-15T03:21:00Z"/>
          <w:b/>
        </w:rPr>
      </w:pPr>
    </w:p>
    <w:p w:rsidR="00865EA8" w:rsidRDefault="00371CC4">
      <w:pPr>
        <w:rPr>
          <w:ins w:id="31" w:author="D3 Teknologi Informasi" w:date="2023-12-15T03:21:00Z"/>
          <w:b/>
        </w:rPr>
      </w:pPr>
      <w:proofErr w:type="spellStart"/>
      <w:ins w:id="32" w:author="D3 Teknologi Informasi" w:date="2023-12-15T03:21:00Z">
        <w:r>
          <w:rPr>
            <w:b/>
          </w:rPr>
          <w:t>Izin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Keluar</w:t>
        </w:r>
        <w:proofErr w:type="spellEnd"/>
        <w:r>
          <w:rPr>
            <w:noProof/>
          </w:rPr>
          <w:drawing>
            <wp:anchor distT="114300" distB="114300" distL="114300" distR="114300" simplePos="0" relativeHeight="251660288" behindDoc="0" locked="0" layoutInCell="1" hidden="0" allowOverlap="1">
              <wp:simplePos x="0" y="0"/>
              <wp:positionH relativeFrom="column">
                <wp:posOffset>3233738</wp:posOffset>
              </wp:positionH>
              <wp:positionV relativeFrom="paragraph">
                <wp:posOffset>219075</wp:posOffset>
              </wp:positionV>
              <wp:extent cx="3238500" cy="4510088"/>
              <wp:effectExtent l="0" t="0" r="0" b="0"/>
              <wp:wrapNone/>
              <wp:docPr id="7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45100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</w:p>
    <w:p w:rsidR="00865EA8" w:rsidRDefault="00371CC4">
      <w:pPr>
        <w:rPr>
          <w:b/>
        </w:rPr>
      </w:pPr>
      <w:ins w:id="33" w:author="D3 Teknologi Informasi" w:date="2023-12-15T03:21:00Z">
        <w:r>
          <w:rPr>
            <w:b/>
            <w:noProof/>
          </w:rPr>
          <w:drawing>
            <wp:inline distT="114300" distB="114300" distL="114300" distR="114300">
              <wp:extent cx="3000375" cy="4573000"/>
              <wp:effectExtent l="0" t="0" r="0" b="0"/>
              <wp:docPr id="12" name="image6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jp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4573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865EA8" w:rsidRDefault="00371CC4">
      <w:ins w:id="34" w:author="D3 Teknologi Informasi" w:date="2023-12-15T03:24:00Z">
        <w:r>
          <w:rPr>
            <w:noProof/>
          </w:rPr>
          <w:drawing>
            <wp:anchor distT="114300" distB="11430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171450</wp:posOffset>
              </wp:positionV>
              <wp:extent cx="3043238" cy="3781425"/>
              <wp:effectExtent l="0" t="0" r="0" b="0"/>
              <wp:wrapNone/>
              <wp:docPr id="2" name="image1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jpg"/>
                      <pic:cNvPicPr preferRelativeResize="0"/>
                    </pic:nvPicPr>
                    <pic:blipFill>
                      <a:blip r:embed="rId13"/>
                      <a:srcRect b="4657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3238" cy="37814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</w:p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/>
    <w:p w:rsidR="00865EA8" w:rsidRDefault="00865EA8">
      <w:pPr>
        <w:rPr>
          <w:ins w:id="35" w:author="D3 Teknologi Informasi" w:date="2023-12-15T03:25:00Z"/>
        </w:rPr>
      </w:pPr>
    </w:p>
    <w:p w:rsidR="00865EA8" w:rsidRDefault="00865EA8">
      <w:pPr>
        <w:rPr>
          <w:ins w:id="36" w:author="D3 Teknologi Informasi" w:date="2023-12-15T03:25:00Z"/>
        </w:rPr>
      </w:pPr>
    </w:p>
    <w:p w:rsidR="00865EA8" w:rsidRDefault="00865EA8">
      <w:pPr>
        <w:rPr>
          <w:ins w:id="37" w:author="D3 Teknologi Informasi" w:date="2023-12-15T03:25:00Z"/>
        </w:rPr>
      </w:pPr>
    </w:p>
    <w:p w:rsidR="00865EA8" w:rsidRDefault="00865EA8">
      <w:pPr>
        <w:rPr>
          <w:ins w:id="38" w:author="D3 Teknologi Informasi" w:date="2023-12-15T03:25:00Z"/>
        </w:rPr>
      </w:pPr>
    </w:p>
    <w:p w:rsidR="00865EA8" w:rsidRDefault="00865EA8">
      <w:pPr>
        <w:rPr>
          <w:ins w:id="39" w:author="D3 Teknologi Informasi" w:date="2023-12-15T03:25:00Z"/>
        </w:rPr>
      </w:pPr>
    </w:p>
    <w:p w:rsidR="00865EA8" w:rsidRDefault="00865EA8">
      <w:pPr>
        <w:rPr>
          <w:ins w:id="40" w:author="D3 Teknologi Informasi" w:date="2023-12-15T03:25:00Z"/>
        </w:rPr>
      </w:pPr>
    </w:p>
    <w:p w:rsidR="00865EA8" w:rsidRPr="003F2965" w:rsidRDefault="00371CC4">
      <w:pPr>
        <w:rPr>
          <w:ins w:id="41" w:author="D3 Teknologi Informasi" w:date="2023-12-15T03:25:00Z"/>
          <w:b/>
        </w:rPr>
      </w:pPr>
      <w:proofErr w:type="spellStart"/>
      <w:ins w:id="42" w:author="D3 Teknologi Informasi" w:date="2023-12-15T03:25:00Z">
        <w:r w:rsidRPr="003F2965">
          <w:rPr>
            <w:b/>
          </w:rPr>
          <w:lastRenderedPageBreak/>
          <w:t>Izin</w:t>
        </w:r>
        <w:proofErr w:type="spellEnd"/>
        <w:r w:rsidRPr="003F2965">
          <w:rPr>
            <w:b/>
          </w:rPr>
          <w:t xml:space="preserve"> </w:t>
        </w:r>
        <w:proofErr w:type="spellStart"/>
        <w:r w:rsidRPr="003F2965">
          <w:rPr>
            <w:b/>
          </w:rPr>
          <w:t>Bermalam</w:t>
        </w:r>
        <w:proofErr w:type="spellEnd"/>
        <w:r w:rsidRPr="003F2965">
          <w:rPr>
            <w:b/>
            <w:noProof/>
          </w:rPr>
          <w:drawing>
            <wp:anchor distT="114300" distB="114300" distL="114300" distR="114300" simplePos="0" relativeHeight="251662336" behindDoc="0" locked="0" layoutInCell="1" hidden="0" allowOverlap="1">
              <wp:simplePos x="0" y="0"/>
              <wp:positionH relativeFrom="column">
                <wp:posOffset>3238500</wp:posOffset>
              </wp:positionH>
              <wp:positionV relativeFrom="paragraph">
                <wp:posOffset>203788</wp:posOffset>
              </wp:positionV>
              <wp:extent cx="3114675" cy="5148263"/>
              <wp:effectExtent l="0" t="0" r="0" b="0"/>
              <wp:wrapNone/>
              <wp:docPr id="3" name="image8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jp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4675" cy="514826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</w:p>
    <w:p w:rsidR="00865EA8" w:rsidRDefault="00371CC4">
      <w:pPr>
        <w:rPr>
          <w:ins w:id="43" w:author="D3 Teknologi Informasi" w:date="2023-12-15T03:25:00Z"/>
        </w:rPr>
      </w:pPr>
      <w:ins w:id="44" w:author="D3 Teknologi Informasi" w:date="2023-12-15T03:25:00Z">
        <w:r>
          <w:rPr>
            <w:noProof/>
          </w:rPr>
          <w:drawing>
            <wp:inline distT="114300" distB="114300" distL="114300" distR="114300">
              <wp:extent cx="2952750" cy="5173075"/>
              <wp:effectExtent l="0" t="0" r="0" b="0"/>
              <wp:docPr id="9" name="image5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jp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0" cy="51730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865EA8" w:rsidRDefault="00865EA8">
      <w:pPr>
        <w:rPr>
          <w:ins w:id="45" w:author="D3 Teknologi Informasi" w:date="2023-12-15T03:25:00Z"/>
        </w:rPr>
      </w:pPr>
    </w:p>
    <w:p w:rsidR="00865EA8" w:rsidRDefault="00865EA8">
      <w:pPr>
        <w:rPr>
          <w:ins w:id="46" w:author="D3 Teknologi Informasi" w:date="2023-12-15T03:25:00Z"/>
        </w:rPr>
      </w:pPr>
    </w:p>
    <w:p w:rsidR="00865EA8" w:rsidRDefault="00865EA8">
      <w:pPr>
        <w:rPr>
          <w:ins w:id="47" w:author="D3 Teknologi Informasi" w:date="2023-12-15T03:25:00Z"/>
        </w:rPr>
      </w:pPr>
    </w:p>
    <w:p w:rsidR="00865EA8" w:rsidRDefault="00865EA8">
      <w:pPr>
        <w:rPr>
          <w:ins w:id="48" w:author="D3 Teknologi Informasi" w:date="2023-12-15T03:25:00Z"/>
        </w:rPr>
      </w:pPr>
    </w:p>
    <w:p w:rsidR="00865EA8" w:rsidRDefault="00865EA8">
      <w:pPr>
        <w:rPr>
          <w:ins w:id="49" w:author="D3 Teknologi Informasi" w:date="2023-12-15T03:25:00Z"/>
        </w:rPr>
      </w:pPr>
    </w:p>
    <w:p w:rsidR="00865EA8" w:rsidRDefault="00865EA8">
      <w:pPr>
        <w:rPr>
          <w:ins w:id="50" w:author="D3 Teknologi Informasi" w:date="2023-12-15T03:25:00Z"/>
        </w:rPr>
      </w:pPr>
    </w:p>
    <w:p w:rsidR="00865EA8" w:rsidRDefault="00865EA8">
      <w:pPr>
        <w:rPr>
          <w:ins w:id="51" w:author="D3 Teknologi Informasi" w:date="2023-12-15T03:25:00Z"/>
        </w:rPr>
      </w:pPr>
    </w:p>
    <w:p w:rsidR="00865EA8" w:rsidRDefault="00865EA8">
      <w:pPr>
        <w:rPr>
          <w:ins w:id="52" w:author="D3 Teknologi Informasi" w:date="2023-12-15T03:25:00Z"/>
        </w:rPr>
      </w:pPr>
    </w:p>
    <w:p w:rsidR="00865EA8" w:rsidRDefault="00865EA8">
      <w:pPr>
        <w:rPr>
          <w:ins w:id="53" w:author="D3 Teknologi Informasi" w:date="2023-12-15T03:25:00Z"/>
        </w:rPr>
      </w:pPr>
    </w:p>
    <w:p w:rsidR="00865EA8" w:rsidRDefault="00865EA8">
      <w:pPr>
        <w:rPr>
          <w:ins w:id="54" w:author="D3 Teknologi Informasi" w:date="2023-12-15T03:25:00Z"/>
        </w:rPr>
      </w:pPr>
    </w:p>
    <w:p w:rsidR="00865EA8" w:rsidRDefault="00865EA8">
      <w:pPr>
        <w:rPr>
          <w:ins w:id="55" w:author="D3 Teknologi Informasi" w:date="2023-12-15T03:25:00Z"/>
        </w:rPr>
      </w:pPr>
    </w:p>
    <w:p w:rsidR="00865EA8" w:rsidRDefault="00865EA8">
      <w:pPr>
        <w:rPr>
          <w:ins w:id="56" w:author="D3 Teknologi Informasi" w:date="2023-12-15T03:25:00Z"/>
        </w:rPr>
      </w:pPr>
    </w:p>
    <w:p w:rsidR="00865EA8" w:rsidRDefault="00865EA8">
      <w:pPr>
        <w:rPr>
          <w:ins w:id="57" w:author="D3 Teknologi Informasi" w:date="2023-12-15T03:25:00Z"/>
        </w:rPr>
      </w:pPr>
    </w:p>
    <w:p w:rsidR="00865EA8" w:rsidRDefault="00865EA8">
      <w:pPr>
        <w:rPr>
          <w:ins w:id="58" w:author="D3 Teknologi Informasi" w:date="2023-12-15T03:25:00Z"/>
        </w:rPr>
      </w:pPr>
    </w:p>
    <w:p w:rsidR="00865EA8" w:rsidRDefault="00865EA8"/>
    <w:p w:rsidR="003F2965" w:rsidRDefault="003F2965"/>
    <w:p w:rsidR="003F2965" w:rsidRDefault="003F2965">
      <w:pPr>
        <w:rPr>
          <w:ins w:id="59" w:author="D3 Teknologi Informasi" w:date="2023-12-15T03:25:00Z"/>
        </w:rPr>
      </w:pPr>
    </w:p>
    <w:p w:rsidR="00865EA8" w:rsidRDefault="00865EA8">
      <w:pPr>
        <w:rPr>
          <w:ins w:id="60" w:author="D3 Teknologi Informasi" w:date="2023-12-15T03:25:00Z"/>
        </w:rPr>
      </w:pPr>
    </w:p>
    <w:p w:rsidR="00865EA8" w:rsidRPr="003F2965" w:rsidRDefault="00371CC4">
      <w:pPr>
        <w:rPr>
          <w:ins w:id="61" w:author="D3 Teknologi Informasi" w:date="2023-12-15T03:25:00Z"/>
          <w:b/>
        </w:rPr>
      </w:pPr>
      <w:ins w:id="62" w:author="D3 Teknologi Informasi" w:date="2023-12-15T03:25:00Z">
        <w:r w:rsidRPr="003F2965">
          <w:rPr>
            <w:b/>
          </w:rPr>
          <w:lastRenderedPageBreak/>
          <w:t>Request Surat</w:t>
        </w:r>
      </w:ins>
    </w:p>
    <w:p w:rsidR="00865EA8" w:rsidRDefault="00371CC4">
      <w:pPr>
        <w:rPr>
          <w:ins w:id="63" w:author="D3 Teknologi Informasi" w:date="2023-12-15T03:25:00Z"/>
        </w:rPr>
      </w:pPr>
      <w:ins w:id="64" w:author="D3 Teknologi Informasi" w:date="2023-12-15T03:25:00Z">
        <w:r>
          <w:rPr>
            <w:noProof/>
          </w:rPr>
          <w:drawing>
            <wp:inline distT="114300" distB="114300" distL="114300" distR="114300">
              <wp:extent cx="2861996" cy="3991975"/>
              <wp:effectExtent l="0" t="0" r="0" b="0"/>
              <wp:docPr id="1" name="image1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jp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1996" cy="39919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865EA8" w:rsidRDefault="00865EA8">
      <w:pPr>
        <w:rPr>
          <w:ins w:id="65" w:author="D3 Teknologi Informasi" w:date="2023-12-15T03:25:00Z"/>
        </w:rPr>
      </w:pPr>
    </w:p>
    <w:p w:rsidR="00865EA8" w:rsidRDefault="00865EA8">
      <w:pPr>
        <w:rPr>
          <w:ins w:id="66" w:author="D3 Teknologi Informasi" w:date="2023-12-15T03:25:00Z"/>
        </w:rPr>
      </w:pPr>
    </w:p>
    <w:p w:rsidR="00865EA8" w:rsidRPr="003F2965" w:rsidRDefault="00371CC4">
      <w:pPr>
        <w:rPr>
          <w:ins w:id="67" w:author="D3 Teknologi Informasi" w:date="2023-12-15T03:25:00Z"/>
          <w:b/>
        </w:rPr>
      </w:pPr>
      <w:ins w:id="68" w:author="D3 Teknologi Informasi" w:date="2023-12-15T03:25:00Z">
        <w:r w:rsidRPr="003F2965">
          <w:rPr>
            <w:b/>
          </w:rPr>
          <w:t xml:space="preserve">Request </w:t>
        </w:r>
        <w:proofErr w:type="spellStart"/>
        <w:r w:rsidRPr="003F2965">
          <w:rPr>
            <w:b/>
          </w:rPr>
          <w:t>Ruangan</w:t>
        </w:r>
        <w:proofErr w:type="spellEnd"/>
        <w:r w:rsidRPr="003F2965">
          <w:rPr>
            <w:b/>
          </w:rPr>
          <w:t xml:space="preserve"> </w:t>
        </w:r>
        <w:r w:rsidRPr="003F2965">
          <w:rPr>
            <w:b/>
            <w:noProof/>
          </w:rPr>
          <w:drawing>
            <wp:anchor distT="114300" distB="114300" distL="114300" distR="114300" simplePos="0" relativeHeight="251663360" behindDoc="0" locked="0" layoutInCell="1" hidden="0" allowOverlap="1">
              <wp:simplePos x="0" y="0"/>
              <wp:positionH relativeFrom="column">
                <wp:posOffset>3286125</wp:posOffset>
              </wp:positionH>
              <wp:positionV relativeFrom="paragraph">
                <wp:posOffset>180975</wp:posOffset>
              </wp:positionV>
              <wp:extent cx="2933700" cy="4025999"/>
              <wp:effectExtent l="0" t="0" r="0" b="0"/>
              <wp:wrapNone/>
              <wp:docPr id="13" name="image1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jp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3700" cy="402599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</w:p>
    <w:p w:rsidR="00865EA8" w:rsidRDefault="00371CC4">
      <w:pPr>
        <w:rPr>
          <w:ins w:id="69" w:author="D3 Teknologi Informasi" w:date="2023-12-15T03:25:00Z"/>
        </w:rPr>
      </w:pPr>
      <w:ins w:id="70" w:author="D3 Teknologi Informasi" w:date="2023-12-15T03:25:00Z">
        <w:r>
          <w:rPr>
            <w:noProof/>
          </w:rPr>
          <w:drawing>
            <wp:inline distT="114300" distB="114300" distL="114300" distR="114300">
              <wp:extent cx="2957513" cy="4000500"/>
              <wp:effectExtent l="0" t="0" r="0" b="0"/>
              <wp:docPr id="14" name="image7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jp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7513" cy="400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865EA8" w:rsidRPr="003F2965" w:rsidRDefault="00371CC4">
      <w:pPr>
        <w:rPr>
          <w:ins w:id="71" w:author="D3 Teknologi Informasi" w:date="2023-12-15T03:25:00Z"/>
          <w:b/>
        </w:rPr>
      </w:pPr>
      <w:proofErr w:type="spellStart"/>
      <w:ins w:id="72" w:author="D3 Teknologi Informasi" w:date="2023-12-15T03:25:00Z">
        <w:r w:rsidRPr="003F2965">
          <w:rPr>
            <w:b/>
          </w:rPr>
          <w:lastRenderedPageBreak/>
          <w:t>Pemesanan</w:t>
        </w:r>
        <w:proofErr w:type="spellEnd"/>
        <w:r w:rsidRPr="003F2965">
          <w:rPr>
            <w:b/>
          </w:rPr>
          <w:t xml:space="preserve"> </w:t>
        </w:r>
        <w:proofErr w:type="spellStart"/>
        <w:r w:rsidRPr="003F2965">
          <w:rPr>
            <w:b/>
          </w:rPr>
          <w:t>Kaos</w:t>
        </w:r>
        <w:proofErr w:type="spellEnd"/>
      </w:ins>
    </w:p>
    <w:p w:rsidR="00865EA8" w:rsidRDefault="00371CC4">
      <w:pPr>
        <w:rPr>
          <w:ins w:id="73" w:author="D3 Teknologi Informasi" w:date="2023-12-15T03:25:00Z"/>
        </w:rPr>
      </w:pPr>
      <w:ins w:id="74" w:author="D3 Teknologi Informasi" w:date="2023-12-15T03:25:00Z">
        <w:r>
          <w:rPr>
            <w:noProof/>
          </w:rPr>
          <w:drawing>
            <wp:inline distT="114300" distB="114300" distL="114300" distR="114300">
              <wp:extent cx="4006764" cy="7634288"/>
              <wp:effectExtent l="0" t="0" r="0" b="0"/>
              <wp:docPr id="6" name="image1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jp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6764" cy="7634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865EA8" w:rsidRDefault="00865EA8">
      <w:pPr>
        <w:rPr>
          <w:ins w:id="75" w:author="D3 Teknologi Informasi" w:date="2023-12-15T03:25:00Z"/>
        </w:rPr>
      </w:pPr>
    </w:p>
    <w:p w:rsidR="00865EA8" w:rsidRDefault="00865EA8">
      <w:pPr>
        <w:rPr>
          <w:ins w:id="76" w:author="D3 Teknologi Informasi" w:date="2023-12-15T03:25:00Z"/>
        </w:rPr>
      </w:pPr>
    </w:p>
    <w:p w:rsidR="00865EA8" w:rsidRDefault="00865EA8">
      <w:pPr>
        <w:rPr>
          <w:ins w:id="77" w:author="D3 Teknologi Informasi" w:date="2023-12-15T03:25:00Z"/>
        </w:rPr>
      </w:pPr>
    </w:p>
    <w:p w:rsidR="00865EA8" w:rsidRDefault="00865EA8">
      <w:pPr>
        <w:rPr>
          <w:ins w:id="78" w:author="D3 Teknologi Informasi" w:date="2023-12-15T03:25:00Z"/>
        </w:rPr>
      </w:pPr>
    </w:p>
    <w:p w:rsidR="00865EA8" w:rsidRDefault="00865EA8"/>
    <w:p w:rsidR="003F2965" w:rsidRDefault="003F2965" w:rsidP="003F29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Admin (BAAK)</w:t>
      </w:r>
    </w:p>
    <w:p w:rsidR="003F2965" w:rsidRDefault="003F2965" w:rsidP="003F2965">
      <w:pPr>
        <w:rPr>
          <w:b/>
          <w:sz w:val="28"/>
          <w:szCs w:val="28"/>
        </w:rPr>
      </w:pPr>
    </w:p>
    <w:p w:rsidR="003F2965" w:rsidRDefault="003F2965" w:rsidP="003F2965">
      <w:pPr>
        <w:rPr>
          <w:b/>
          <w:sz w:val="28"/>
          <w:szCs w:val="28"/>
        </w:rPr>
      </w:pPr>
    </w:p>
    <w:p w:rsidR="003F2965" w:rsidRDefault="003F2965" w:rsidP="003F2965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ins w:id="79" w:author="D3 Teknologi Informasi" w:date="2023-12-15T03:33:00Z">
        <w:r>
          <w:rPr>
            <w:b/>
            <w:sz w:val="24"/>
            <w:szCs w:val="24"/>
          </w:rPr>
          <w:t xml:space="preserve">                                                                      </w:t>
        </w:r>
      </w:ins>
    </w:p>
    <w:p w:rsidR="003F2965" w:rsidRDefault="003F2965" w:rsidP="003F2965">
      <w:pPr>
        <w:rPr>
          <w:ins w:id="80" w:author="D3 Teknologi Informasi" w:date="2023-12-15T03:21:00Z"/>
          <w:b/>
        </w:rPr>
      </w:pPr>
      <w:r>
        <w:rPr>
          <w:b/>
          <w:noProof/>
        </w:rPr>
        <w:drawing>
          <wp:inline distT="114300" distB="114300" distL="114300" distR="114300" wp14:anchorId="1B963636" wp14:editId="6CAA6365">
            <wp:extent cx="3051544" cy="5156791"/>
            <wp:effectExtent l="0" t="0" r="0" b="6350"/>
            <wp:docPr id="1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582" cy="5172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965" w:rsidRDefault="003F2965" w:rsidP="003F2965">
      <w:pPr>
        <w:rPr>
          <w:b/>
          <w:sz w:val="28"/>
          <w:szCs w:val="28"/>
        </w:rPr>
      </w:pPr>
    </w:p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 w:rsidP="003F2965">
      <w:pPr>
        <w:rPr>
          <w:ins w:id="81" w:author="D3 Teknologi Informasi" w:date="2023-12-15T03:21:00Z"/>
          <w:b/>
        </w:rPr>
      </w:pPr>
      <w:ins w:id="82" w:author="D3 Teknologi Informasi" w:date="2023-12-15T03:21:00Z">
        <w:r>
          <w:rPr>
            <w:b/>
          </w:rPr>
          <w:lastRenderedPageBreak/>
          <w:t>Home</w:t>
        </w:r>
      </w:ins>
    </w:p>
    <w:p w:rsidR="003F2965" w:rsidRDefault="003F2965" w:rsidP="003F2965">
      <w:pPr>
        <w:rPr>
          <w:ins w:id="83" w:author="D3 Teknologi Informasi" w:date="2023-12-15T03:21:00Z"/>
          <w:b/>
        </w:rPr>
      </w:pPr>
      <w:r w:rsidRPr="003F2965">
        <w:rPr>
          <w:b/>
          <w:noProof/>
        </w:rPr>
        <w:drawing>
          <wp:inline distT="0" distB="0" distL="0" distR="0" wp14:anchorId="067E6409" wp14:editId="39D06458">
            <wp:extent cx="4816549" cy="6984253"/>
            <wp:effectExtent l="0" t="0" r="3175" b="7620"/>
            <wp:docPr id="20" name="Picture 20" descr="C:\Users\Helen\AppData\Local\Packages\5319275A.WhatsAppDesktop_cv1g1gvanyjgm\TempState\03C60B7FC8519077914166EBCFBD6A34\WhatsApp Image 2023-12-15 at 10.18.12_e6ed8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Packages\5319275A.WhatsAppDesktop_cv1g1gvanyjgm\TempState\03C60B7FC8519077914166EBCFBD6A34\WhatsApp Image 2023-12-15 at 10.18.12_e6ed82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477" cy="70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65" w:rsidRDefault="003F2965" w:rsidP="003F2965">
      <w:pPr>
        <w:rPr>
          <w:ins w:id="84" w:author="D3 Teknologi Informasi" w:date="2023-12-15T03:21:00Z"/>
          <w:b/>
        </w:rPr>
      </w:pPr>
    </w:p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/>
    <w:p w:rsidR="003F2965" w:rsidRDefault="003F2965" w:rsidP="003F2965">
      <w:pPr>
        <w:rPr>
          <w:b/>
        </w:rPr>
      </w:pPr>
      <w:r>
        <w:rPr>
          <w:b/>
        </w:rPr>
        <w:lastRenderedPageBreak/>
        <w:t xml:space="preserve">Request </w:t>
      </w:r>
      <w:proofErr w:type="spellStart"/>
      <w:r>
        <w:rPr>
          <w:b/>
        </w:rPr>
        <w:t>Izin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</w:t>
      </w:r>
      <w:proofErr w:type="spellEnd"/>
      <w:r>
        <w:rPr>
          <w:b/>
        </w:rPr>
        <w:t xml:space="preserve">                                                   </w:t>
      </w:r>
      <w:r>
        <w:rPr>
          <w:b/>
        </w:rPr>
        <w:t xml:space="preserve">Request </w:t>
      </w:r>
      <w:proofErr w:type="spellStart"/>
      <w:r>
        <w:rPr>
          <w:b/>
        </w:rPr>
        <w:t>Izin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Bermalam</w:t>
      </w:r>
      <w:proofErr w:type="spellEnd"/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  <w:r w:rsidRPr="003F2965"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3306726</wp:posOffset>
            </wp:positionH>
            <wp:positionV relativeFrom="paragraph">
              <wp:posOffset>2570</wp:posOffset>
            </wp:positionV>
            <wp:extent cx="3058160" cy="6517640"/>
            <wp:effectExtent l="0" t="0" r="8890" b="0"/>
            <wp:wrapNone/>
            <wp:docPr id="22" name="Picture 22" descr="C:\Users\Helen\AppData\Local\Packages\5319275A.WhatsAppDesktop_cv1g1gvanyjgm\TempState\CC9E69C259001141830AC92E7623BF34\WhatsApp Image 2023-12-15 at 10.40.22_3135b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Packages\5319275A.WhatsAppDesktop_cv1g1gvanyjgm\TempState\CC9E69C259001141830AC92E7623BF34\WhatsApp Image 2023-12-15 at 10.40.22_3135be4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60" cy="65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2965">
        <w:rPr>
          <w:b/>
          <w:noProof/>
        </w:rPr>
        <w:drawing>
          <wp:inline distT="0" distB="0" distL="0" distR="0">
            <wp:extent cx="2994660" cy="6517758"/>
            <wp:effectExtent l="0" t="0" r="0" b="0"/>
            <wp:docPr id="21" name="Picture 21" descr="C:\Users\Helen\AppData\Local\Packages\5319275A.WhatsAppDesktop_cv1g1gvanyjgm\TempState\790FC829FE509A8E13F6B7C467DDB605\WhatsApp Image 2023-12-15 at 10.40.22_73b09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Packages\5319275A.WhatsAppDesktop_cv1g1gvanyjgm\TempState\790FC829FE509A8E13F6B7C467DDB605\WhatsApp Image 2023-12-15 at 10.40.22_73b0966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27" cy="65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 w:rsidP="003F2965">
      <w:pPr>
        <w:rPr>
          <w:b/>
        </w:rPr>
      </w:pPr>
      <w:r>
        <w:rPr>
          <w:b/>
        </w:rPr>
        <w:lastRenderedPageBreak/>
        <w:t>Request Surat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Request </w:t>
      </w:r>
      <w:proofErr w:type="spellStart"/>
      <w:r>
        <w:rPr>
          <w:b/>
        </w:rPr>
        <w:t>Ruangan</w:t>
      </w:r>
      <w:proofErr w:type="spellEnd"/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  <w:r w:rsidRPr="003F2965"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3211033</wp:posOffset>
            </wp:positionH>
            <wp:positionV relativeFrom="paragraph">
              <wp:posOffset>2569</wp:posOffset>
            </wp:positionV>
            <wp:extent cx="3072741" cy="6209413"/>
            <wp:effectExtent l="0" t="0" r="0" b="1270"/>
            <wp:wrapNone/>
            <wp:docPr id="24" name="Picture 24" descr="C:\Users\Helen\AppData\Local\Packages\5319275A.WhatsAppDesktop_cv1g1gvanyjgm\TempState\1A860448B5D2824F0A7163839FE04F6E\WhatsApp Image 2023-12-15 at 10.40.23_1c4635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Packages\5319275A.WhatsAppDesktop_cv1g1gvanyjgm\TempState\1A860448B5D2824F0A7163839FE04F6E\WhatsApp Image 2023-12-15 at 10.40.23_1c4635bf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63" cy="62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965">
        <w:rPr>
          <w:b/>
          <w:noProof/>
        </w:rPr>
        <w:drawing>
          <wp:inline distT="0" distB="0" distL="0" distR="0">
            <wp:extent cx="3061892" cy="6188075"/>
            <wp:effectExtent l="0" t="0" r="5715" b="3175"/>
            <wp:docPr id="23" name="Picture 23" descr="C:\Users\Helen\AppData\Local\Packages\5319275A.WhatsAppDesktop_cv1g1gvanyjgm\TempState\EA5559787B8E88F89960EB8366BC118B\WhatsApp Image 2023-12-15 at 10.40.23_305b9f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Packages\5319275A.WhatsAppDesktop_cv1g1gvanyjgm\TempState\EA5559787B8E88F89960EB8366BC118B\WhatsApp Image 2023-12-15 at 10.40.23_305b9f3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95" cy="622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Pr="003F2965" w:rsidRDefault="003F2965">
      <w:pPr>
        <w:rPr>
          <w:ins w:id="85" w:author="D3 Teknologi Informasi" w:date="2023-12-15T03:25:00Z"/>
          <w:b/>
        </w:rPr>
      </w:pPr>
    </w:p>
    <w:p w:rsidR="00865EA8" w:rsidRDefault="003F2965">
      <w:pPr>
        <w:rPr>
          <w:b/>
        </w:rPr>
      </w:pPr>
      <w:proofErr w:type="spellStart"/>
      <w:r>
        <w:rPr>
          <w:b/>
        </w:rPr>
        <w:lastRenderedPageBreak/>
        <w:t>Pemesanan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Kaos</w:t>
      </w:r>
      <w:proofErr w:type="spellEnd"/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  <w:r w:rsidRPr="003F2965">
        <w:rPr>
          <w:b/>
          <w:noProof/>
        </w:rPr>
        <w:drawing>
          <wp:inline distT="0" distB="0" distL="0" distR="0">
            <wp:extent cx="4688958" cy="7657526"/>
            <wp:effectExtent l="0" t="0" r="0" b="635"/>
            <wp:docPr id="25" name="Picture 25" descr="C:\Users\Helen\AppData\Local\Packages\5319275A.WhatsAppDesktop_cv1g1gvanyjgm\TempState\2C83C23A5CA74CAE6940900CE1E6A109\WhatsApp Image 2023-12-15 at 10.40.23_419dbf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Packages\5319275A.WhatsAppDesktop_cv1g1gvanyjgm\TempState\2C83C23A5CA74CAE6940900CE1E6A109\WhatsApp Image 2023-12-15 at 10.40.23_419dbf1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29" cy="78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  <w:r>
        <w:rPr>
          <w:b/>
        </w:rPr>
        <w:lastRenderedPageBreak/>
        <w:t xml:space="preserve">History                                                                      </w:t>
      </w:r>
      <w:proofErr w:type="spellStart"/>
      <w:r>
        <w:rPr>
          <w:b/>
        </w:rPr>
        <w:t>History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</w:t>
      </w:r>
      <w:proofErr w:type="spellEnd"/>
    </w:p>
    <w:p w:rsidR="003F2965" w:rsidRDefault="003F2965">
      <w:pPr>
        <w:rPr>
          <w:b/>
        </w:rPr>
      </w:pPr>
    </w:p>
    <w:p w:rsidR="003F2965" w:rsidRDefault="003F2965" w:rsidP="007830C4">
      <w:pPr>
        <w:pStyle w:val="Heading7"/>
      </w:pPr>
      <w:r w:rsidRPr="003F2965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3189767</wp:posOffset>
            </wp:positionH>
            <wp:positionV relativeFrom="paragraph">
              <wp:posOffset>6601</wp:posOffset>
            </wp:positionV>
            <wp:extent cx="3187040" cy="6092456"/>
            <wp:effectExtent l="0" t="0" r="0" b="3810"/>
            <wp:wrapNone/>
            <wp:docPr id="27" name="Picture 27" descr="C:\Users\Helen\AppData\Local\Packages\5319275A.WhatsAppDesktop_cv1g1gvanyjgm\TempState\AA022BAF84AE38FBA65F7857B0D27A92\WhatsApp Image 2023-12-15 at 10.40.24_0b7a4d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Packages\5319275A.WhatsAppDesktop_cv1g1gvanyjgm\TempState\AA022BAF84AE38FBA65F7857B0D27A92\WhatsApp Image 2023-12-15 at 10.40.24_0b7a4d9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31" cy="61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965">
        <w:rPr>
          <w:noProof/>
        </w:rPr>
        <w:drawing>
          <wp:inline distT="0" distB="0" distL="0" distR="0">
            <wp:extent cx="2919730" cy="6134987"/>
            <wp:effectExtent l="0" t="0" r="0" b="0"/>
            <wp:docPr id="26" name="Picture 26" descr="C:\Users\Helen\AppData\Local\Packages\5319275A.WhatsAppDesktop_cv1g1gvanyjgm\TempState\D08B9703433890E7BFFB145832C1BC78\WhatsApp Image 2023-12-15 at 10.40.24_89ac48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Local\Packages\5319275A.WhatsAppDesktop_cv1g1gvanyjgm\TempState\D08B9703433890E7BFFB145832C1BC78\WhatsApp Image 2023-12-15 at 10.40.24_89ac48a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613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</w:p>
    <w:p w:rsidR="003F2965" w:rsidRDefault="003F2965">
      <w:pPr>
        <w:rPr>
          <w:b/>
        </w:rPr>
      </w:pPr>
      <w:r>
        <w:rPr>
          <w:b/>
        </w:rPr>
        <w:lastRenderedPageBreak/>
        <w:t xml:space="preserve">History </w:t>
      </w:r>
      <w:proofErr w:type="spellStart"/>
      <w:r>
        <w:rPr>
          <w:b/>
        </w:rPr>
        <w:t>Izin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Bermalam</w:t>
      </w:r>
      <w:proofErr w:type="spellEnd"/>
      <w:r>
        <w:rPr>
          <w:b/>
        </w:rPr>
        <w:tab/>
      </w:r>
      <w:r w:rsidR="00DB6A57">
        <w:rPr>
          <w:b/>
        </w:rPr>
        <w:t xml:space="preserve"> </w:t>
      </w:r>
      <w:r w:rsidR="00DB6A57">
        <w:rPr>
          <w:b/>
        </w:rPr>
        <w:tab/>
      </w:r>
      <w:r w:rsidR="00DB6A57">
        <w:rPr>
          <w:b/>
        </w:rPr>
        <w:tab/>
      </w:r>
      <w:r w:rsidR="00DB6A57">
        <w:rPr>
          <w:b/>
        </w:rPr>
        <w:tab/>
        <w:t xml:space="preserve">   History Surat </w:t>
      </w:r>
    </w:p>
    <w:p w:rsidR="00DB6A57" w:rsidRDefault="00DB6A57">
      <w:pPr>
        <w:rPr>
          <w:b/>
        </w:rPr>
      </w:pPr>
    </w:p>
    <w:p w:rsidR="003F2965" w:rsidRDefault="00DB6A57">
      <w:pPr>
        <w:rPr>
          <w:b/>
        </w:rPr>
      </w:pPr>
      <w:r w:rsidRPr="00DB6A57"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2570</wp:posOffset>
            </wp:positionV>
            <wp:extent cx="3265170" cy="6241311"/>
            <wp:effectExtent l="0" t="0" r="0" b="7620"/>
            <wp:wrapNone/>
            <wp:docPr id="29" name="Picture 29" descr="C:\Users\Helen\AppData\Local\Packages\5319275A.WhatsAppDesktop_cv1g1gvanyjgm\TempState\9BBD4EC5A35EF90D19E9D97EE7D353F3\WhatsApp Image 2023-12-15 at 10.40.25_13d990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Local\Packages\5319275A.WhatsAppDesktop_cv1g1gvanyjgm\TempState\9BBD4EC5A35EF90D19E9D97EE7D353F3\WhatsApp Image 2023-12-15 at 10.40.25_13d9906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04" cy="62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965" w:rsidRPr="003F2965">
        <w:rPr>
          <w:b/>
          <w:noProof/>
        </w:rPr>
        <w:drawing>
          <wp:inline distT="0" distB="0" distL="0" distR="0">
            <wp:extent cx="3021091" cy="6230679"/>
            <wp:effectExtent l="0" t="0" r="8255" b="0"/>
            <wp:docPr id="28" name="Picture 28" descr="C:\Users\Helen\AppData\Local\Packages\5319275A.WhatsAppDesktop_cv1g1gvanyjgm\TempState\FC76BAB4AB2EE865CE96A5F21BE6673E\WhatsApp Image 2023-12-15 at 10.40.25_08956c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Packages\5319275A.WhatsAppDesktop_cv1g1gvanyjgm\TempState\FC76BAB4AB2EE865CE96A5F21BE6673E\WhatsApp Image 2023-12-15 at 10.40.25_08956ca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80" cy="62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57" w:rsidRDefault="00DB6A57">
      <w:pPr>
        <w:rPr>
          <w:b/>
        </w:rPr>
      </w:pPr>
    </w:p>
    <w:p w:rsidR="003F2965" w:rsidRDefault="003F2965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  <w:r>
        <w:rPr>
          <w:b/>
        </w:rPr>
        <w:lastRenderedPageBreak/>
        <w:t xml:space="preserve">History Booking </w:t>
      </w:r>
      <w:proofErr w:type="spellStart"/>
      <w:r>
        <w:rPr>
          <w:b/>
        </w:rPr>
        <w:t>Ruangan</w:t>
      </w:r>
      <w:proofErr w:type="spellEnd"/>
    </w:p>
    <w:p w:rsidR="00DB6A57" w:rsidRDefault="00DB6A57">
      <w:pPr>
        <w:rPr>
          <w:b/>
        </w:rPr>
      </w:pPr>
    </w:p>
    <w:p w:rsidR="00DB6A57" w:rsidRDefault="00DB6A57">
      <w:pPr>
        <w:rPr>
          <w:b/>
        </w:rPr>
      </w:pPr>
      <w:r w:rsidRPr="00DB6A57">
        <w:rPr>
          <w:b/>
          <w:noProof/>
        </w:rPr>
        <w:drawing>
          <wp:inline distT="0" distB="0" distL="0" distR="0">
            <wp:extent cx="4170680" cy="7676707"/>
            <wp:effectExtent l="0" t="0" r="1270" b="635"/>
            <wp:docPr id="30" name="Picture 30" descr="C:\Users\Helen\AppData\Local\Packages\5319275A.WhatsAppDesktop_cv1g1gvanyjgm\TempState\0363D80BC12EBCADCE8ED468571D27AA\WhatsApp Image 2023-12-15 at 10.40.26_27d31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Local\Packages\5319275A.WhatsAppDesktop_cv1g1gvanyjgm\TempState\0363D80BC12EBCADCE8ED468571D27AA\WhatsApp Image 2023-12-15 at 10.40.26_27d31ad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9" cy="76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57" w:rsidRDefault="00DB6A57">
      <w:pPr>
        <w:rPr>
          <w:b/>
        </w:rPr>
      </w:pPr>
    </w:p>
    <w:p w:rsidR="003F2965" w:rsidRPr="00865EA8" w:rsidRDefault="003F2965">
      <w:pPr>
        <w:rPr>
          <w:b/>
          <w:rPrChange w:id="86" w:author="D3 Teknologi Informasi" w:date="2023-12-15T03:25:00Z">
            <w:rPr/>
          </w:rPrChange>
        </w:rPr>
      </w:pPr>
    </w:p>
    <w:p w:rsidR="00865EA8" w:rsidRDefault="00371CC4">
      <w:pPr>
        <w:pStyle w:val="Title"/>
      </w:pPr>
      <w:bookmarkStart w:id="87" w:name="_vl26mhs9dycs" w:colFirst="0" w:colLast="0"/>
      <w:bookmarkEnd w:id="8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4. Database yang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digunakan</w:t>
      </w:r>
      <w:proofErr w:type="spellEnd"/>
    </w:p>
    <w:p w:rsidR="00865EA8" w:rsidRDefault="00865EA8"/>
    <w:p w:rsidR="00865EA8" w:rsidRDefault="00371CC4">
      <w:r>
        <w:rPr>
          <w:noProof/>
        </w:rPr>
        <w:drawing>
          <wp:inline distT="114300" distB="114300" distL="114300" distR="114300">
            <wp:extent cx="5731200" cy="3810000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5EA8" w:rsidSect="003F2965"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CC4" w:rsidRDefault="00371CC4">
      <w:pPr>
        <w:spacing w:line="240" w:lineRule="auto"/>
      </w:pPr>
      <w:r>
        <w:separator/>
      </w:r>
    </w:p>
  </w:endnote>
  <w:endnote w:type="continuationSeparator" w:id="0">
    <w:p w:rsidR="00371CC4" w:rsidRDefault="00371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EA8" w:rsidRDefault="00865EA8">
    <w:pPr>
      <w:rPr>
        <w:ins w:id="88" w:author="D3 Teknologi Informasi" w:date="2023-12-15T03:31:00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CC4" w:rsidRDefault="00371CC4">
      <w:pPr>
        <w:spacing w:line="240" w:lineRule="auto"/>
      </w:pPr>
      <w:r>
        <w:separator/>
      </w:r>
    </w:p>
  </w:footnote>
  <w:footnote w:type="continuationSeparator" w:id="0">
    <w:p w:rsidR="00371CC4" w:rsidRDefault="00371C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2DB"/>
    <w:multiLevelType w:val="multilevel"/>
    <w:tmpl w:val="CE18E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0A328F"/>
    <w:multiLevelType w:val="multilevel"/>
    <w:tmpl w:val="C53C3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FD08FC"/>
    <w:multiLevelType w:val="multilevel"/>
    <w:tmpl w:val="C4628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2C6216"/>
    <w:multiLevelType w:val="multilevel"/>
    <w:tmpl w:val="88EEB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A8"/>
    <w:rsid w:val="00371CC4"/>
    <w:rsid w:val="003F2965"/>
    <w:rsid w:val="00463F3C"/>
    <w:rsid w:val="007830C4"/>
    <w:rsid w:val="00865EA8"/>
    <w:rsid w:val="00BB40DE"/>
    <w:rsid w:val="00D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BD83E9-0941-4D1E-AEA4-D2F727F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30C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7830C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2023-12-15T03:37:00Z</dcterms:created>
  <dcterms:modified xsi:type="dcterms:W3CDTF">2023-12-15T04:29:00Z</dcterms:modified>
</cp:coreProperties>
</file>